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4 -->
  <w:body>
    <w:p w:rsidR="00DA09BD">
      <w:pPr>
        <w:pStyle w:val="Heading6"/>
        <w:spacing w:line="240" w:lineRule="auto"/>
        <w:rPr>
          <w:rFonts w:ascii="Arial" w:hAnsi="Arial" w:cs="Arial"/>
          <w:caps/>
        </w:rPr>
      </w:pPr>
    </w:p>
    <w:p w:rsidR="00DA09BD">
      <w:pPr>
        <w:pStyle w:val="Heading6"/>
        <w:spacing w:line="240" w:lineRule="auto"/>
        <w:rPr>
          <w:rFonts w:ascii="Arial" w:hAnsi="Arial" w:cs="Arial"/>
          <w:caps/>
        </w:rPr>
      </w:pPr>
      <w:r>
        <w:rPr>
          <w:rFonts w:ascii="Arial" w:hAnsi="Arial" w:cs="Arial"/>
          <w:caps/>
        </w:rPr>
        <w:t xml:space="preserve">Accord Amiable de résiliation </w:t>
      </w:r>
    </w:p>
    <w:p w:rsidR="00DA09BD">
      <w:pPr>
        <w:pStyle w:val="Heading6"/>
        <w:spacing w:line="240" w:lineRule="auto"/>
        <w:rPr>
          <w:rFonts w:ascii="Arial" w:hAnsi="Arial" w:cs="Arial"/>
          <w:caps/>
        </w:rPr>
      </w:pPr>
      <w:r>
        <w:rPr>
          <w:rFonts w:ascii="Arial" w:hAnsi="Arial" w:cs="Arial"/>
          <w:caps/>
        </w:rPr>
        <w:t>de contrat de travail</w:t>
      </w: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p>
    <w:p w:rsidR="00DA09BD" w:rsidP="00A3122A">
      <w:pPr>
        <w:spacing w:line="240" w:lineRule="exact"/>
        <w:jc w:val="both"/>
        <w:rPr>
          <w:rFonts w:ascii="Arial" w:hAnsi="Arial" w:cs="Arial"/>
          <w:sz w:val="22"/>
        </w:rPr>
      </w:pPr>
      <w:r>
        <w:rPr>
          <w:rFonts w:ascii="Arial" w:hAnsi="Arial" w:cs="Arial"/>
          <w:sz w:val="22"/>
        </w:rPr>
        <w:t xml:space="preserve">Le présent accord amiable de résiliation de contrat de travail portant accord amiable et transaction définitifs (ci-après dénommé « Accord ») est conclu en ce </w:t>
      </w:r>
      <w:r>
        <w:rPr>
          <w:rFonts w:ascii="Arial" w:hAnsi="Arial" w:cs="Arial"/>
          <w:sz w:val="22"/>
          <w:u w:val="single"/>
        </w:rPr>
        <w:t>________</w:t>
      </w:r>
      <w:r>
        <w:rPr>
          <w:rFonts w:ascii="Arial" w:hAnsi="Arial" w:cs="Arial"/>
          <w:sz w:val="22"/>
        </w:rPr>
        <w:t xml:space="preserve"> jour du mois de </w:t>
      </w:r>
      <w:r w:rsidR="00A3122A">
        <w:rPr>
          <w:rFonts w:ascii="Arial" w:hAnsi="Arial" w:cs="Arial"/>
          <w:sz w:val="22"/>
        </w:rPr>
        <w:t>________________________</w:t>
      </w:r>
      <w:r>
        <w:rPr>
          <w:rFonts w:ascii="Arial" w:hAnsi="Arial" w:cs="Arial"/>
          <w:sz w:val="22"/>
        </w:rPr>
        <w:t>, entre les soussigné</w:t>
      </w:r>
      <w:r w:rsidR="00995948">
        <w:rPr>
          <w:rFonts w:ascii="Arial" w:hAnsi="Arial" w:cs="Arial"/>
          <w:sz w:val="22"/>
        </w:rPr>
        <w:t>e</w:t>
      </w:r>
      <w:r>
        <w:rPr>
          <w:rFonts w:ascii="Arial" w:hAnsi="Arial" w:cs="Arial"/>
          <w:sz w:val="22"/>
        </w:rPr>
        <w:t>s:</w:t>
      </w:r>
    </w:p>
    <w:p w:rsidR="00DA09BD">
      <w:pPr>
        <w:spacing w:line="240" w:lineRule="exact"/>
        <w:jc w:val="both"/>
        <w:rPr>
          <w:rFonts w:ascii="Arial" w:hAnsi="Arial" w:cs="Arial"/>
          <w:sz w:val="22"/>
          <w:u w:val="single"/>
        </w:rPr>
      </w:pPr>
    </w:p>
    <w:p w:rsidR="00DA09BD">
      <w:pPr>
        <w:spacing w:line="240" w:lineRule="exact"/>
        <w:jc w:val="both"/>
        <w:rPr>
          <w:rFonts w:ascii="Arial" w:hAnsi="Arial" w:cs="Arial"/>
          <w:sz w:val="22"/>
          <w:u w:val="single"/>
        </w:rPr>
      </w:pPr>
    </w:p>
    <w:p w:rsidR="00DA09BD" w:rsidRPr="0086513B" w:rsidP="0086513B">
      <w:pPr>
        <w:pStyle w:val="BodyText3"/>
        <w:rPr>
          <w:rFonts w:ascii="Arial" w:hAnsi="Arial" w:cs="Arial"/>
          <w:sz w:val="22"/>
        </w:rPr>
      </w:pPr>
      <w:r>
        <w:rPr>
          <w:rFonts w:ascii="Arial" w:hAnsi="Arial" w:cs="Arial"/>
          <w:sz w:val="22"/>
        </w:rPr>
        <w:t>La société de droit tunisien</w:t>
      </w:r>
      <w:r w:rsidR="00995948">
        <w:rPr>
          <w:rFonts w:ascii="Arial" w:hAnsi="Arial" w:cs="Arial"/>
          <w:sz w:val="22"/>
        </w:rPr>
        <w:t xml:space="preserve">  </w:t>
      </w:r>
      <w:r>
        <w:rPr>
          <w:rFonts w:ascii="Arial" w:hAnsi="Arial" w:cs="Arial"/>
          <w:sz w:val="22"/>
        </w:rPr>
        <w:t xml:space="preserve">, immatriculée au registre de commerce de </w:t>
      </w:r>
      <w:r w:rsidR="002011BF">
        <w:rPr>
          <w:rFonts w:ascii="Arial" w:hAnsi="Arial" w:cs="Arial"/>
          <w:sz w:val="22"/>
        </w:rPr>
        <w:t>_____________</w:t>
      </w:r>
      <w:r>
        <w:rPr>
          <w:rFonts w:ascii="Arial" w:hAnsi="Arial" w:cs="Arial"/>
          <w:sz w:val="22"/>
        </w:rPr>
        <w:t xml:space="preserve"> sous le n°</w:t>
      </w:r>
      <w:r w:rsidR="00A3122A">
        <w:rPr>
          <w:rFonts w:ascii="Arial" w:hAnsi="Arial" w:cs="Arial"/>
          <w:sz w:val="22"/>
        </w:rPr>
        <w:t>________________</w:t>
      </w:r>
      <w:r>
        <w:rPr>
          <w:rFonts w:ascii="Arial" w:hAnsi="Arial" w:cs="Arial"/>
          <w:sz w:val="22"/>
        </w:rPr>
        <w:t>, titulaire du ma</w:t>
      </w:r>
      <w:r w:rsidR="00A3122A">
        <w:rPr>
          <w:rFonts w:ascii="Arial" w:hAnsi="Arial" w:cs="Arial"/>
          <w:sz w:val="22"/>
        </w:rPr>
        <w:t>tricule fiscal n°______________</w:t>
      </w:r>
      <w:r>
        <w:rPr>
          <w:rFonts w:ascii="Arial" w:hAnsi="Arial" w:cs="Arial"/>
          <w:sz w:val="22"/>
        </w:rPr>
        <w:t>, ayant s</w:t>
      </w:r>
      <w:r w:rsidR="00A3122A">
        <w:rPr>
          <w:rFonts w:ascii="Arial" w:hAnsi="Arial" w:cs="Arial"/>
          <w:sz w:val="22"/>
        </w:rPr>
        <w:t>on siège</w:t>
      </w:r>
      <w:r>
        <w:rPr>
          <w:rFonts w:ascii="Arial" w:hAnsi="Arial" w:cs="Arial"/>
          <w:sz w:val="22"/>
        </w:rPr>
        <w:t xml:space="preserve"> sis </w:t>
      </w:r>
      <w:r w:rsidR="00A3122A">
        <w:rPr>
          <w:rFonts w:ascii="Arial" w:hAnsi="Arial" w:cs="Arial"/>
          <w:sz w:val="22"/>
        </w:rPr>
        <w:t>_______________________________________</w:t>
      </w:r>
      <w:r>
        <w:rPr>
          <w:rFonts w:ascii="Arial" w:hAnsi="Arial" w:cs="Arial"/>
          <w:sz w:val="22"/>
        </w:rPr>
        <w:t xml:space="preserve">, représentée par </w:t>
      </w:r>
      <w:r w:rsidRPr="0086513B" w:rsidR="0086513B">
        <w:rPr>
          <w:rFonts w:ascii="Arial" w:hAnsi="Arial" w:cs="Arial"/>
          <w:sz w:val="22"/>
        </w:rPr>
        <w:t>son représentant légal, Monsieur……</w:t>
      </w: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r>
        <w:rPr>
          <w:rFonts w:ascii="Arial" w:hAnsi="Arial" w:cs="Arial"/>
          <w:b/>
          <w:sz w:val="22"/>
        </w:rPr>
        <w:t>Ci-après dénommée « l’Employeur»</w:t>
      </w:r>
    </w:p>
    <w:p w:rsidR="00DA09BD">
      <w:pPr>
        <w:pStyle w:val="Heading7"/>
        <w:spacing w:line="240" w:lineRule="exact"/>
        <w:rPr>
          <w:rFonts w:ascii="Arial" w:hAnsi="Arial" w:cs="Arial"/>
          <w:caps/>
        </w:rPr>
      </w:pPr>
      <w:r>
        <w:rPr>
          <w:rFonts w:ascii="Arial" w:hAnsi="Arial" w:cs="Arial"/>
          <w:caps/>
        </w:rPr>
        <w:t xml:space="preserve">D’une part </w:t>
      </w:r>
    </w:p>
    <w:p w:rsidR="00DA09BD">
      <w:pPr>
        <w:spacing w:line="240" w:lineRule="exact"/>
        <w:jc w:val="both"/>
        <w:rPr>
          <w:rFonts w:ascii="Arial" w:hAnsi="Arial" w:cs="Arial"/>
          <w:b/>
          <w:sz w:val="22"/>
          <w:u w:val="single"/>
        </w:rPr>
      </w:pPr>
    </w:p>
    <w:p w:rsidR="00DA09BD">
      <w:pPr>
        <w:spacing w:line="240" w:lineRule="exact"/>
        <w:jc w:val="both"/>
        <w:rPr>
          <w:rFonts w:ascii="Arial" w:hAnsi="Arial" w:cs="Arial"/>
          <w:b/>
          <w:caps/>
          <w:sz w:val="22"/>
          <w:u w:val="single"/>
        </w:rPr>
      </w:pPr>
      <w:r>
        <w:rPr>
          <w:rFonts w:ascii="Arial" w:hAnsi="Arial" w:cs="Arial"/>
          <w:b/>
          <w:caps/>
          <w:sz w:val="22"/>
          <w:u w:val="single"/>
        </w:rPr>
        <w:t>Et :</w:t>
      </w:r>
    </w:p>
    <w:p w:rsidR="00DA09BD">
      <w:pPr>
        <w:spacing w:line="240" w:lineRule="exact"/>
        <w:jc w:val="both"/>
        <w:rPr>
          <w:rFonts w:ascii="Arial" w:hAnsi="Arial" w:cs="Arial"/>
          <w:sz w:val="22"/>
        </w:rPr>
      </w:pPr>
    </w:p>
    <w:p w:rsidR="00DA09BD" w:rsidP="0086513B">
      <w:pPr>
        <w:spacing w:line="240" w:lineRule="exact"/>
        <w:jc w:val="both"/>
        <w:rPr>
          <w:rFonts w:ascii="Arial" w:hAnsi="Arial" w:cs="Arial"/>
          <w:sz w:val="22"/>
        </w:rPr>
      </w:pPr>
      <w:r w:rsidR="00995948">
        <w:rPr>
          <w:rFonts w:ascii="Arial" w:hAnsi="Arial" w:cs="Arial"/>
          <w:sz w:val="22"/>
        </w:rPr>
        <w:t xml:space="preserve">Madame </w:t>
      </w:r>
      <w:r w:rsidR="0086513B">
        <w:rPr>
          <w:rFonts w:ascii="Arial" w:hAnsi="Arial" w:cs="Arial"/>
          <w:sz w:val="22"/>
        </w:rPr>
        <w:t xml:space="preserve">Sana Ben Radhia </w:t>
      </w:r>
      <w:r>
        <w:rPr>
          <w:rFonts w:ascii="Arial" w:hAnsi="Arial" w:cs="Arial"/>
          <w:sz w:val="22"/>
        </w:rPr>
        <w:t>né</w:t>
      </w:r>
      <w:r w:rsidR="00995948">
        <w:rPr>
          <w:rFonts w:ascii="Arial" w:hAnsi="Arial" w:cs="Arial"/>
          <w:sz w:val="22"/>
        </w:rPr>
        <w:t>e</w:t>
      </w:r>
      <w:r>
        <w:rPr>
          <w:rFonts w:ascii="Arial" w:hAnsi="Arial" w:cs="Arial"/>
          <w:sz w:val="22"/>
        </w:rPr>
        <w:t xml:space="preserve"> le </w:t>
      </w:r>
      <w:r>
        <w:rPr>
          <w:rFonts w:ascii="Arial" w:hAnsi="Arial" w:cs="Arial"/>
          <w:sz w:val="22"/>
          <w:u w:val="single"/>
        </w:rPr>
        <w:t xml:space="preserve">______________ </w:t>
      </w:r>
      <w:r>
        <w:rPr>
          <w:rFonts w:ascii="Arial" w:hAnsi="Arial" w:cs="Arial"/>
          <w:sz w:val="22"/>
        </w:rPr>
        <w:t xml:space="preserve">à </w:t>
      </w:r>
      <w:r>
        <w:rPr>
          <w:rFonts w:ascii="Arial" w:hAnsi="Arial" w:cs="Arial"/>
          <w:sz w:val="22"/>
          <w:u w:val="single"/>
        </w:rPr>
        <w:t>______________</w:t>
      </w:r>
      <w:r>
        <w:rPr>
          <w:rFonts w:ascii="Arial" w:hAnsi="Arial" w:cs="Arial"/>
          <w:sz w:val="22"/>
        </w:rPr>
        <w:t xml:space="preserve">, de nationalité </w:t>
      </w:r>
      <w:r>
        <w:rPr>
          <w:rFonts w:ascii="Arial" w:hAnsi="Arial" w:cs="Arial"/>
          <w:sz w:val="22"/>
          <w:u w:val="single"/>
        </w:rPr>
        <w:t>______________</w:t>
      </w:r>
      <w:r>
        <w:rPr>
          <w:rFonts w:ascii="Arial" w:hAnsi="Arial" w:cs="Arial"/>
          <w:sz w:val="22"/>
        </w:rPr>
        <w:t>, demeurant au</w:t>
      </w:r>
      <w:r>
        <w:rPr>
          <w:rFonts w:ascii="Arial" w:hAnsi="Arial" w:cs="Arial" w:hint="eastAsia"/>
          <w:sz w:val="22"/>
        </w:rPr>
        <w:t xml:space="preserve"> </w:t>
      </w:r>
      <w:r>
        <w:rPr>
          <w:rFonts w:ascii="Arial" w:hAnsi="Arial" w:cs="Arial"/>
          <w:sz w:val="22"/>
          <w:u w:val="single"/>
        </w:rPr>
        <w:t>______________</w:t>
      </w:r>
      <w:r>
        <w:rPr>
          <w:rFonts w:ascii="Arial" w:hAnsi="Arial" w:cs="Arial"/>
          <w:sz w:val="22"/>
        </w:rPr>
        <w:t>, titulaire d</w:t>
      </w:r>
      <w:r w:rsidR="00A3122A">
        <w:rPr>
          <w:rFonts w:ascii="Arial" w:hAnsi="Arial" w:cs="Arial"/>
          <w:sz w:val="22"/>
        </w:rPr>
        <w:t>e la</w:t>
      </w:r>
      <w:r>
        <w:rPr>
          <w:rFonts w:ascii="Arial" w:hAnsi="Arial" w:cs="Arial"/>
          <w:sz w:val="22"/>
        </w:rPr>
        <w:t xml:space="preserve"> </w:t>
      </w:r>
      <w:r w:rsidR="00A3122A">
        <w:rPr>
          <w:rFonts w:ascii="Arial" w:hAnsi="Arial" w:cs="Arial"/>
          <w:sz w:val="22"/>
        </w:rPr>
        <w:t>CIN</w:t>
      </w:r>
      <w:r>
        <w:rPr>
          <w:rFonts w:ascii="Arial" w:hAnsi="Arial" w:cs="Arial"/>
          <w:sz w:val="22"/>
        </w:rPr>
        <w:t xml:space="preserve"> n° </w:t>
      </w:r>
      <w:r>
        <w:rPr>
          <w:rFonts w:ascii="Arial" w:hAnsi="Arial" w:cs="Arial"/>
          <w:sz w:val="22"/>
          <w:u w:val="single"/>
        </w:rPr>
        <w:t>______________</w:t>
      </w:r>
      <w:r>
        <w:rPr>
          <w:rFonts w:ascii="Arial" w:hAnsi="Arial" w:cs="Arial"/>
          <w:sz w:val="22"/>
        </w:rPr>
        <w:t xml:space="preserve"> délivré</w:t>
      </w:r>
      <w:r w:rsidR="00995948">
        <w:rPr>
          <w:rFonts w:ascii="Arial" w:hAnsi="Arial" w:cs="Arial"/>
          <w:sz w:val="22"/>
        </w:rPr>
        <w:t>e</w:t>
      </w:r>
      <w:r>
        <w:rPr>
          <w:rFonts w:ascii="Arial" w:hAnsi="Arial" w:cs="Arial"/>
          <w:sz w:val="22"/>
        </w:rPr>
        <w:t xml:space="preserve"> le </w:t>
      </w:r>
      <w:r>
        <w:rPr>
          <w:rFonts w:ascii="Arial" w:hAnsi="Arial" w:cs="Arial"/>
          <w:sz w:val="22"/>
          <w:u w:val="single"/>
        </w:rPr>
        <w:t>______________</w:t>
      </w:r>
      <w:r>
        <w:rPr>
          <w:rFonts w:ascii="Arial" w:hAnsi="Arial" w:cs="Arial"/>
          <w:sz w:val="22"/>
        </w:rPr>
        <w:t xml:space="preserve"> à </w:t>
      </w:r>
      <w:r>
        <w:rPr>
          <w:rFonts w:ascii="Arial" w:hAnsi="Arial" w:cs="Arial"/>
          <w:sz w:val="22"/>
          <w:u w:val="single"/>
        </w:rPr>
        <w:t>______________</w:t>
      </w:r>
      <w:r>
        <w:rPr>
          <w:rFonts w:ascii="Arial" w:hAnsi="Arial" w:cs="Arial"/>
          <w:sz w:val="22"/>
        </w:rPr>
        <w:t>.</w:t>
      </w:r>
    </w:p>
    <w:p w:rsidR="00DA09BD">
      <w:pPr>
        <w:spacing w:line="240" w:lineRule="exact"/>
        <w:jc w:val="both"/>
        <w:rPr>
          <w:rFonts w:ascii="Arial" w:hAnsi="Arial" w:cs="Arial"/>
          <w:sz w:val="22"/>
        </w:rPr>
      </w:pPr>
    </w:p>
    <w:p w:rsidR="00DA09BD">
      <w:pPr>
        <w:spacing w:line="240" w:lineRule="exact"/>
        <w:jc w:val="both"/>
        <w:rPr>
          <w:rFonts w:ascii="Arial" w:hAnsi="Arial" w:cs="Arial"/>
          <w:b/>
          <w:sz w:val="22"/>
        </w:rPr>
      </w:pPr>
      <w:r>
        <w:rPr>
          <w:rFonts w:ascii="Arial" w:hAnsi="Arial" w:cs="Arial"/>
          <w:b/>
          <w:sz w:val="22"/>
        </w:rPr>
        <w:t>Ci-après dénommé</w:t>
      </w:r>
      <w:r w:rsidR="00995948">
        <w:rPr>
          <w:rFonts w:ascii="Arial" w:hAnsi="Arial" w:cs="Arial"/>
          <w:b/>
          <w:sz w:val="22"/>
        </w:rPr>
        <w:t>e</w:t>
      </w:r>
      <w:r>
        <w:rPr>
          <w:rFonts w:ascii="Arial" w:hAnsi="Arial" w:cs="Arial"/>
          <w:b/>
          <w:sz w:val="22"/>
        </w:rPr>
        <w:t xml:space="preserve"> «  l’Employé »</w:t>
      </w:r>
    </w:p>
    <w:p w:rsidR="00DA09BD">
      <w:pPr>
        <w:spacing w:line="240" w:lineRule="exact"/>
        <w:jc w:val="both"/>
        <w:rPr>
          <w:rFonts w:ascii="Arial" w:hAnsi="Arial" w:cs="Arial"/>
          <w:b/>
          <w:sz w:val="22"/>
        </w:rPr>
      </w:pPr>
    </w:p>
    <w:p w:rsidR="00DA09BD">
      <w:pPr>
        <w:pStyle w:val="BodyText2"/>
        <w:spacing w:line="240" w:lineRule="exact"/>
        <w:rPr>
          <w:rFonts w:ascii="Arial" w:hAnsi="Arial" w:cs="Arial"/>
          <w:sz w:val="22"/>
        </w:rPr>
      </w:pPr>
      <w:r>
        <w:rPr>
          <w:rFonts w:ascii="Arial" w:hAnsi="Arial" w:cs="Arial"/>
          <w:sz w:val="22"/>
        </w:rPr>
        <w:t>Ci-après ensemble dénommées, «  les Parties »</w:t>
      </w:r>
    </w:p>
    <w:p w:rsidR="00DA09BD">
      <w:pPr>
        <w:pStyle w:val="Heading1"/>
        <w:spacing w:line="240" w:lineRule="exact"/>
        <w:rPr>
          <w:rFonts w:cs="Arial"/>
          <w:caps/>
          <w:sz w:val="22"/>
          <w:lang w:val="fr-FR"/>
        </w:rPr>
      </w:pPr>
    </w:p>
    <w:p w:rsidR="00DA09BD">
      <w:pPr>
        <w:pStyle w:val="Heading1"/>
        <w:spacing w:line="240" w:lineRule="exact"/>
        <w:rPr>
          <w:rFonts w:cs="Arial"/>
          <w:caps/>
          <w:sz w:val="22"/>
          <w:lang w:val="fr-FR"/>
        </w:rPr>
      </w:pPr>
      <w:r>
        <w:rPr>
          <w:rFonts w:cs="Arial"/>
          <w:caps/>
          <w:sz w:val="22"/>
          <w:lang w:val="fr-FR"/>
        </w:rPr>
        <w:t>D’autre part</w:t>
      </w: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p>
    <w:p w:rsidR="00DA09BD">
      <w:pPr>
        <w:pStyle w:val="BodyText3"/>
        <w:spacing w:line="240" w:lineRule="exact"/>
        <w:rPr>
          <w:rFonts w:ascii="Arial" w:hAnsi="Arial" w:cs="Arial"/>
          <w:b/>
          <w:bCs/>
          <w:caps/>
          <w:sz w:val="22"/>
          <w:u w:val="single"/>
        </w:rPr>
      </w:pPr>
      <w:r>
        <w:rPr>
          <w:rFonts w:ascii="Arial" w:hAnsi="Arial" w:cs="Arial"/>
          <w:b/>
          <w:bCs/>
          <w:caps/>
          <w:sz w:val="22"/>
          <w:u w:val="single"/>
        </w:rPr>
        <w:t>Il est préalablement exposé ce qui suit :</w:t>
      </w:r>
    </w:p>
    <w:p w:rsidR="00DA09BD">
      <w:pPr>
        <w:pStyle w:val="BodyText3"/>
        <w:spacing w:line="240" w:lineRule="exact"/>
        <w:rPr>
          <w:rFonts w:ascii="Arial" w:hAnsi="Arial" w:cs="Arial"/>
          <w:b/>
          <w:bCs/>
          <w:caps/>
          <w:sz w:val="22"/>
          <w:u w:val="single"/>
        </w:rPr>
      </w:pPr>
    </w:p>
    <w:p w:rsidR="00DA09BD" w:rsidRPr="00995948" w:rsidP="0086513B">
      <w:pPr>
        <w:numPr>
          <w:ilvl w:val="12"/>
          <w:numId w:val="0"/>
        </w:numPr>
        <w:tabs>
          <w:tab w:val="num" w:pos="360"/>
        </w:tabs>
        <w:spacing w:line="240" w:lineRule="exact"/>
        <w:jc w:val="both"/>
        <w:rPr>
          <w:rFonts w:ascii="Arial" w:hAnsi="Arial" w:cs="Arial"/>
        </w:rPr>
      </w:pPr>
      <w:r w:rsidRPr="00995948" w:rsidR="00995948">
        <w:rPr>
          <w:rFonts w:ascii="Arial" w:hAnsi="Arial" w:cs="Arial"/>
          <w:sz w:val="22"/>
        </w:rPr>
        <w:t xml:space="preserve">Madame </w:t>
      </w:r>
      <w:r w:rsidR="0086513B">
        <w:rPr>
          <w:rFonts w:ascii="Arial" w:hAnsi="Arial" w:cs="Arial"/>
          <w:sz w:val="22"/>
        </w:rPr>
        <w:t xml:space="preserve">Sana Ben Radhia </w:t>
      </w:r>
      <w:r w:rsidRPr="00995948">
        <w:rPr>
          <w:rFonts w:ascii="Arial" w:hAnsi="Arial" w:cs="Arial"/>
          <w:sz w:val="22"/>
        </w:rPr>
        <w:t>a été embauché</w:t>
      </w:r>
      <w:r w:rsidRPr="00995948" w:rsidR="00995948">
        <w:rPr>
          <w:rFonts w:ascii="Arial" w:hAnsi="Arial" w:cs="Arial"/>
          <w:sz w:val="22"/>
        </w:rPr>
        <w:t>e</w:t>
      </w:r>
      <w:r w:rsidRPr="00995948">
        <w:rPr>
          <w:rFonts w:ascii="Arial" w:hAnsi="Arial" w:cs="Arial"/>
          <w:sz w:val="22"/>
        </w:rPr>
        <w:t xml:space="preserve"> le </w:t>
      </w:r>
      <w:r w:rsidRPr="00995948">
        <w:rPr>
          <w:rFonts w:ascii="Arial" w:hAnsi="Arial" w:cs="Arial"/>
          <w:sz w:val="22"/>
          <w:u w:val="single"/>
        </w:rPr>
        <w:t>______________</w:t>
      </w:r>
      <w:r w:rsidRPr="00995948">
        <w:rPr>
          <w:rFonts w:ascii="Arial" w:hAnsi="Arial" w:cs="Arial"/>
          <w:sz w:val="22"/>
        </w:rPr>
        <w:t xml:space="preserve"> par </w:t>
      </w:r>
      <w:r w:rsidR="0086513B">
        <w:rPr>
          <w:rFonts w:ascii="Arial" w:hAnsi="Arial" w:cs="Arial"/>
          <w:sz w:val="22"/>
        </w:rPr>
        <w:t xml:space="preserve">             </w:t>
      </w:r>
      <w:r w:rsidRPr="00995948">
        <w:rPr>
          <w:rFonts w:ascii="Arial" w:hAnsi="Arial" w:cs="Arial"/>
          <w:sz w:val="22"/>
        </w:rPr>
        <w:t xml:space="preserve">au sein de laquelle </w:t>
      </w:r>
      <w:r w:rsidRPr="00995948" w:rsidR="00A3122A">
        <w:rPr>
          <w:rFonts w:ascii="Arial" w:hAnsi="Arial" w:cs="Arial"/>
          <w:sz w:val="22"/>
        </w:rPr>
        <w:t>el</w:t>
      </w:r>
      <w:r w:rsidRPr="00995948">
        <w:rPr>
          <w:rFonts w:ascii="Arial" w:hAnsi="Arial" w:cs="Arial"/>
          <w:sz w:val="22"/>
        </w:rPr>
        <w:t>l</w:t>
      </w:r>
      <w:r w:rsidRPr="00995948" w:rsidR="00A3122A">
        <w:rPr>
          <w:rFonts w:ascii="Arial" w:hAnsi="Arial" w:cs="Arial"/>
          <w:sz w:val="22"/>
        </w:rPr>
        <w:t>e</w:t>
      </w:r>
      <w:r w:rsidRPr="00995948">
        <w:rPr>
          <w:rFonts w:ascii="Arial" w:hAnsi="Arial" w:cs="Arial"/>
          <w:sz w:val="22"/>
        </w:rPr>
        <w:t xml:space="preserve"> a exercé les fonctions de</w:t>
      </w:r>
      <w:r w:rsidRPr="00995948" w:rsidR="00A3122A">
        <w:rPr>
          <w:rFonts w:ascii="Arial" w:hAnsi="Arial" w:cs="Arial"/>
          <w:sz w:val="22"/>
        </w:rPr>
        <w:t xml:space="preserve"> </w:t>
      </w:r>
      <w:r w:rsidR="0086513B">
        <w:rPr>
          <w:rFonts w:ascii="Arial" w:hAnsi="Arial" w:cs="Arial"/>
          <w:sz w:val="22"/>
        </w:rPr>
        <w:t>Directrice.</w:t>
      </w:r>
    </w:p>
    <w:p w:rsidR="00DA09BD">
      <w:pPr>
        <w:pStyle w:val="BodyText"/>
        <w:numPr>
          <w:ilvl w:val="0"/>
          <w:numId w:val="2"/>
        </w:numPr>
        <w:tabs>
          <w:tab w:val="num" w:pos="360"/>
          <w:tab w:val="clear" w:pos="900"/>
        </w:tabs>
        <w:spacing w:line="240" w:lineRule="exact"/>
        <w:ind w:left="360"/>
        <w:rPr>
          <w:rFonts w:ascii="Arial" w:hAnsi="Arial" w:cs="Arial"/>
        </w:rPr>
      </w:pPr>
      <w:r>
        <w:rPr>
          <w:rFonts w:ascii="Arial" w:hAnsi="Arial" w:cs="Arial"/>
        </w:rPr>
        <w:t xml:space="preserve">l’Employé et l’Employeur ont engagé des discussions concernant la résiliation amiable du contrat de travail existant entre l’employeur et l’employé ; lesquelles discussions ont abouti à l’accord amiable et définitif de l’Employé et de l’Employeur sur les termes et conditions de ladite résiliation du contrat de travail.   </w:t>
      </w:r>
    </w:p>
    <w:p w:rsidR="00DA09BD">
      <w:pPr>
        <w:pStyle w:val="BodyText"/>
        <w:numPr>
          <w:ilvl w:val="12"/>
          <w:numId w:val="0"/>
        </w:numPr>
        <w:spacing w:line="240" w:lineRule="exact"/>
        <w:rPr>
          <w:rFonts w:ascii="Arial" w:hAnsi="Arial" w:cs="Arial"/>
        </w:rPr>
      </w:pPr>
    </w:p>
    <w:p w:rsidR="00DA09BD">
      <w:pPr>
        <w:numPr>
          <w:ilvl w:val="0"/>
          <w:numId w:val="2"/>
        </w:numPr>
        <w:tabs>
          <w:tab w:val="num" w:pos="360"/>
          <w:tab w:val="clear" w:pos="900"/>
        </w:tabs>
        <w:spacing w:line="240" w:lineRule="exact"/>
        <w:ind w:left="360"/>
        <w:jc w:val="both"/>
        <w:rPr>
          <w:rFonts w:ascii="Arial" w:hAnsi="Arial" w:cs="Arial"/>
          <w:sz w:val="22"/>
        </w:rPr>
      </w:pPr>
      <w:r>
        <w:rPr>
          <w:rFonts w:ascii="Arial" w:hAnsi="Arial" w:cs="Arial"/>
          <w:sz w:val="22"/>
        </w:rPr>
        <w:t>Aussi, aux termes de leurs discussions et négociations à ce sujet, les Parties ont arrêté, selon les modalités ci dessous définies, les termes du présent Accord qu’elles ont décidé de placer sous les effets des dispositions des articles 1458 et suivants du Code des Obligations et des Contrats, et l’article 14 paragraphe a) du Code du Travail, afin de résilier le contrat de travail et circonscrire et/ou mettre un terme définitif à un quelconque différend susceptible de les opposer qui serait  directement ou indirectement lié à la résiliation du contrat de travail existant entre les Parties.</w:t>
      </w:r>
    </w:p>
    <w:p w:rsidR="00DA09BD">
      <w:pPr>
        <w:numPr>
          <w:ilvl w:val="12"/>
          <w:numId w:val="0"/>
        </w:numPr>
        <w:spacing w:line="240" w:lineRule="exact"/>
        <w:jc w:val="both"/>
        <w:rPr>
          <w:rFonts w:ascii="Arial" w:hAnsi="Arial" w:cs="Arial"/>
          <w:sz w:val="22"/>
        </w:rPr>
      </w:pPr>
    </w:p>
    <w:p w:rsidR="00DA09BD">
      <w:pPr>
        <w:numPr>
          <w:ilvl w:val="0"/>
          <w:numId w:val="2"/>
        </w:numPr>
        <w:tabs>
          <w:tab w:val="num" w:pos="360"/>
          <w:tab w:val="clear" w:pos="900"/>
        </w:tabs>
        <w:spacing w:line="240" w:lineRule="exact"/>
        <w:ind w:left="360"/>
        <w:jc w:val="both"/>
        <w:rPr>
          <w:rFonts w:ascii="Arial" w:hAnsi="Arial" w:cs="Arial"/>
          <w:sz w:val="22"/>
        </w:rPr>
      </w:pPr>
      <w:r>
        <w:rPr>
          <w:rFonts w:ascii="Arial" w:hAnsi="Arial" w:cs="Arial"/>
          <w:sz w:val="22"/>
        </w:rPr>
        <w:t>Les Parties déclarent comprendre tous les termes et conditions inclus dans le présent Accord et avoir disposé du temps nécessaire pour en négocier et arrêter les termes en toute connaissance de leurs droits.</w:t>
      </w: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p>
    <w:p w:rsidR="00DA09BD">
      <w:pPr>
        <w:pStyle w:val="BodyText2"/>
        <w:spacing w:line="240" w:lineRule="exact"/>
        <w:rPr>
          <w:rFonts w:ascii="Arial" w:hAnsi="Arial" w:cs="Arial"/>
          <w:sz w:val="22"/>
        </w:rPr>
      </w:pPr>
      <w:r w:rsidRPr="00995948">
        <w:rPr>
          <w:rFonts w:ascii="Arial" w:hAnsi="Arial" w:cs="Arial"/>
          <w:sz w:val="22"/>
          <w:u w:val="single"/>
        </w:rPr>
        <w:t>CECI EXPOSE, IL A ETE CONVENU CE QUI SUIT</w:t>
      </w:r>
      <w:r>
        <w:rPr>
          <w:rFonts w:ascii="Arial" w:hAnsi="Arial" w:cs="Arial"/>
          <w:sz w:val="22"/>
        </w:rPr>
        <w:t xml:space="preserve"> :</w:t>
      </w: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p>
    <w:p w:rsidR="00DA09BD">
      <w:pPr>
        <w:spacing w:line="240" w:lineRule="exact"/>
        <w:jc w:val="both"/>
        <w:rPr>
          <w:rFonts w:ascii="Arial" w:hAnsi="Arial" w:cs="Arial"/>
          <w:b/>
          <w:sz w:val="22"/>
        </w:rPr>
      </w:pPr>
      <w:r>
        <w:rPr>
          <w:rFonts w:ascii="Arial" w:hAnsi="Arial" w:cs="Arial"/>
          <w:b/>
          <w:sz w:val="22"/>
          <w:u w:val="single"/>
        </w:rPr>
        <w:t>Article 1</w:t>
      </w:r>
      <w:r>
        <w:rPr>
          <w:rFonts w:ascii="Arial" w:hAnsi="Arial" w:cs="Arial"/>
          <w:b/>
          <w:sz w:val="22"/>
        </w:rPr>
        <w:tab/>
        <w:t>Valeur juridique de l’exposé</w:t>
      </w: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r>
        <w:rPr>
          <w:rFonts w:ascii="Arial" w:hAnsi="Arial" w:cs="Arial"/>
          <w:sz w:val="22"/>
        </w:rPr>
        <w:t>L’exposé qui précède a la même valeur juridique que le présent Accord dont il fait partie intégrante.</w:t>
      </w: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p>
    <w:p w:rsidR="00DA09BD">
      <w:pPr>
        <w:spacing w:line="240" w:lineRule="exact"/>
        <w:jc w:val="both"/>
        <w:rPr>
          <w:rFonts w:ascii="Arial" w:hAnsi="Arial" w:cs="Arial"/>
          <w:b/>
          <w:sz w:val="22"/>
        </w:rPr>
      </w:pPr>
      <w:r>
        <w:rPr>
          <w:rFonts w:ascii="Arial" w:hAnsi="Arial" w:cs="Arial"/>
          <w:b/>
          <w:sz w:val="22"/>
          <w:u w:val="single"/>
        </w:rPr>
        <w:t>Article 2</w:t>
      </w:r>
      <w:r>
        <w:rPr>
          <w:rFonts w:ascii="Arial" w:hAnsi="Arial" w:cs="Arial"/>
          <w:b/>
          <w:sz w:val="22"/>
        </w:rPr>
        <w:tab/>
        <w:t>Objet de l’Accord</w:t>
      </w:r>
    </w:p>
    <w:p w:rsidR="00DA09BD">
      <w:pPr>
        <w:spacing w:line="240" w:lineRule="exact"/>
        <w:jc w:val="both"/>
        <w:rPr>
          <w:rFonts w:ascii="Arial" w:hAnsi="Arial" w:cs="Arial"/>
          <w:b/>
          <w:sz w:val="22"/>
        </w:rPr>
      </w:pPr>
    </w:p>
    <w:p w:rsidR="00DA09BD">
      <w:pPr>
        <w:spacing w:line="240" w:lineRule="exact"/>
        <w:jc w:val="both"/>
        <w:rPr>
          <w:rFonts w:ascii="Arial" w:hAnsi="Arial" w:cs="Arial"/>
          <w:sz w:val="22"/>
        </w:rPr>
      </w:pPr>
      <w:r>
        <w:rPr>
          <w:rFonts w:ascii="Arial" w:hAnsi="Arial" w:cs="Arial"/>
          <w:sz w:val="22"/>
        </w:rPr>
        <w:t>D’un commun accord, les Parties ont convenu, dans le cadre des présentes, de la résiliation amiable du contrat de travail qui les lie et ce, conformément aux conditions ci-après définies.</w:t>
      </w: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p>
    <w:p w:rsidR="00DA09BD">
      <w:pPr>
        <w:spacing w:line="240" w:lineRule="exact"/>
        <w:jc w:val="both"/>
        <w:rPr>
          <w:rFonts w:ascii="Arial" w:hAnsi="Arial" w:cs="Arial"/>
          <w:b/>
          <w:sz w:val="22"/>
        </w:rPr>
      </w:pPr>
      <w:r>
        <w:rPr>
          <w:rFonts w:ascii="Arial" w:hAnsi="Arial" w:cs="Arial"/>
          <w:b/>
          <w:sz w:val="22"/>
          <w:u w:val="single"/>
        </w:rPr>
        <w:t>Article 3</w:t>
      </w:r>
      <w:r>
        <w:rPr>
          <w:rFonts w:ascii="Arial" w:hAnsi="Arial" w:cs="Arial"/>
          <w:b/>
          <w:sz w:val="22"/>
        </w:rPr>
        <w:tab/>
        <w:t>Date d’effet de la résiliation</w:t>
      </w:r>
    </w:p>
    <w:p w:rsidR="00DA09BD">
      <w:pPr>
        <w:spacing w:line="240" w:lineRule="exact"/>
        <w:jc w:val="both"/>
        <w:rPr>
          <w:rFonts w:ascii="Arial" w:hAnsi="Arial" w:cs="Arial"/>
          <w:b/>
          <w:sz w:val="22"/>
        </w:rPr>
      </w:pPr>
    </w:p>
    <w:p w:rsidR="00DA09BD" w:rsidP="00995948">
      <w:pPr>
        <w:spacing w:line="240" w:lineRule="exact"/>
        <w:jc w:val="both"/>
        <w:rPr>
          <w:rFonts w:ascii="Arial" w:hAnsi="Arial" w:cs="Arial"/>
          <w:sz w:val="22"/>
        </w:rPr>
      </w:pPr>
      <w:r>
        <w:rPr>
          <w:rFonts w:ascii="Arial" w:hAnsi="Arial" w:cs="Arial"/>
          <w:sz w:val="22"/>
        </w:rPr>
        <w:t xml:space="preserve">Les Parties conviennent d’un commun accord de mettre fin, de manière définitive, au contrat de travail les liant, avec effet à compter </w:t>
      </w:r>
      <w:r w:rsidR="00995948">
        <w:rPr>
          <w:rFonts w:ascii="Arial" w:hAnsi="Arial" w:cs="Arial"/>
          <w:sz w:val="22"/>
        </w:rPr>
        <w:t>du</w:t>
      </w:r>
      <w:r>
        <w:rPr>
          <w:rFonts w:ascii="Arial" w:hAnsi="Arial" w:cs="Arial"/>
          <w:sz w:val="22"/>
        </w:rPr>
        <w:t xml:space="preserve"> </w:t>
      </w:r>
      <w:r w:rsidR="00995948">
        <w:rPr>
          <w:rFonts w:ascii="Arial" w:hAnsi="Arial" w:cs="Arial"/>
          <w:sz w:val="22"/>
        </w:rPr>
        <w:t>[●]</w:t>
      </w:r>
    </w:p>
    <w:p w:rsidR="00995948" w:rsidP="00995948">
      <w:pPr>
        <w:spacing w:line="240" w:lineRule="exact"/>
        <w:jc w:val="both"/>
        <w:rPr>
          <w:rFonts w:ascii="Arial" w:hAnsi="Arial" w:cs="Arial"/>
          <w:sz w:val="22"/>
        </w:rPr>
      </w:pPr>
    </w:p>
    <w:p w:rsidR="00DA09BD">
      <w:pPr>
        <w:spacing w:line="240" w:lineRule="exact"/>
        <w:jc w:val="both"/>
        <w:rPr>
          <w:rFonts w:ascii="Arial" w:hAnsi="Arial" w:cs="Arial"/>
          <w:sz w:val="22"/>
        </w:rPr>
      </w:pPr>
    </w:p>
    <w:p w:rsidR="00DA09BD">
      <w:pPr>
        <w:pStyle w:val="Heading3"/>
        <w:spacing w:line="240" w:lineRule="exact"/>
        <w:rPr>
          <w:rFonts w:cs="Arial"/>
          <w:sz w:val="22"/>
          <w:lang w:val="fr-FR"/>
        </w:rPr>
      </w:pPr>
      <w:r>
        <w:rPr>
          <w:rFonts w:cs="Arial"/>
          <w:sz w:val="22"/>
          <w:u w:val="single"/>
          <w:lang w:val="fr-FR"/>
        </w:rPr>
        <w:t>Article 4</w:t>
      </w:r>
      <w:r>
        <w:rPr>
          <w:rFonts w:cs="Arial"/>
          <w:sz w:val="22"/>
          <w:lang w:val="fr-FR"/>
        </w:rPr>
        <w:tab/>
        <w:t xml:space="preserve">Indemnités Légales et Transactionnelles  </w:t>
      </w:r>
    </w:p>
    <w:p w:rsidR="00DA09BD">
      <w:pPr>
        <w:spacing w:line="240" w:lineRule="exact"/>
        <w:jc w:val="both"/>
        <w:rPr>
          <w:rFonts w:ascii="Arial" w:hAnsi="Arial" w:cs="Arial"/>
          <w:sz w:val="22"/>
        </w:rPr>
      </w:pPr>
    </w:p>
    <w:p w:rsidR="00DA09BD" w:rsidP="00995948">
      <w:pPr>
        <w:spacing w:line="240" w:lineRule="exact"/>
        <w:jc w:val="both"/>
        <w:rPr>
          <w:rFonts w:ascii="Arial" w:hAnsi="Arial" w:cs="Arial"/>
          <w:sz w:val="22"/>
        </w:rPr>
      </w:pPr>
      <w:r>
        <w:rPr>
          <w:rFonts w:ascii="Arial" w:hAnsi="Arial" w:cs="Arial"/>
          <w:sz w:val="22"/>
        </w:rPr>
        <w:t>En contrepartie de la résiliation amiable du contrat de travail, l’Employeur s’engage à payer à l’</w:t>
      </w:r>
      <w:r w:rsidR="00995948">
        <w:rPr>
          <w:rFonts w:ascii="Arial" w:hAnsi="Arial" w:cs="Arial"/>
          <w:sz w:val="22"/>
        </w:rPr>
        <w:t>E</w:t>
      </w:r>
      <w:r>
        <w:rPr>
          <w:rFonts w:ascii="Arial" w:hAnsi="Arial" w:cs="Arial"/>
          <w:sz w:val="22"/>
        </w:rPr>
        <w:t>mployé, à titre d’indemnités légales et transactionnelles agréées d’un commun accord et conforméme</w:t>
      </w:r>
      <w:r>
        <w:rPr>
          <w:rFonts w:ascii="Arial" w:hAnsi="Arial" w:cs="Arial"/>
          <w:sz w:val="22"/>
        </w:rPr>
        <w:t xml:space="preserve">nt à la réglementation en vigueur, la somme totale de </w:t>
      </w:r>
      <w:r>
        <w:rPr>
          <w:rFonts w:ascii="Arial" w:hAnsi="Arial" w:cs="Arial"/>
          <w:sz w:val="22"/>
          <w:u w:val="single"/>
        </w:rPr>
        <w:t>______________</w:t>
      </w:r>
      <w:r>
        <w:rPr>
          <w:rFonts w:ascii="Arial" w:hAnsi="Arial" w:cs="Arial"/>
          <w:b/>
          <w:sz w:val="22"/>
        </w:rPr>
        <w:t xml:space="preserve"> Dinars Tunisiens</w:t>
      </w:r>
      <w:r>
        <w:rPr>
          <w:rFonts w:ascii="Arial" w:hAnsi="Arial" w:cs="Arial"/>
          <w:sz w:val="22"/>
        </w:rPr>
        <w:t xml:space="preserve">, </w:t>
      </w:r>
    </w:p>
    <w:p w:rsidR="00DA09BD">
      <w:pPr>
        <w:spacing w:line="240" w:lineRule="exact"/>
        <w:jc w:val="both"/>
        <w:rPr>
          <w:rFonts w:ascii="Arial" w:hAnsi="Arial" w:cs="Arial"/>
          <w:sz w:val="22"/>
        </w:rPr>
      </w:pPr>
    </w:p>
    <w:p w:rsidR="00DA09BD">
      <w:pPr>
        <w:numPr>
          <w:ilvl w:val="0"/>
          <w:numId w:val="7"/>
        </w:numPr>
        <w:spacing w:line="240" w:lineRule="exact"/>
        <w:jc w:val="both"/>
        <w:rPr>
          <w:rFonts w:ascii="Arial" w:hAnsi="Arial" w:cs="Arial"/>
          <w:sz w:val="22"/>
        </w:rPr>
      </w:pPr>
    </w:p>
    <w:p w:rsidR="00DA09BD">
      <w:pPr>
        <w:spacing w:line="240" w:lineRule="exact"/>
        <w:jc w:val="both"/>
        <w:rPr>
          <w:rFonts w:ascii="Arial" w:hAnsi="Arial" w:cs="Arial"/>
          <w:b/>
          <w:sz w:val="22"/>
        </w:rPr>
      </w:pPr>
      <w:r>
        <w:rPr>
          <w:rFonts w:ascii="Arial" w:hAnsi="Arial" w:cs="Arial"/>
          <w:b/>
          <w:sz w:val="22"/>
          <w:u w:val="single"/>
        </w:rPr>
        <w:t>Article 5</w:t>
      </w:r>
      <w:r>
        <w:rPr>
          <w:rFonts w:ascii="Arial" w:hAnsi="Arial" w:cs="Arial"/>
          <w:b/>
          <w:sz w:val="22"/>
        </w:rPr>
        <w:tab/>
        <w:tab/>
        <w:t>Renonciation – Désistement</w:t>
      </w:r>
    </w:p>
    <w:p w:rsidR="00DA09BD">
      <w:pPr>
        <w:spacing w:line="240" w:lineRule="exact"/>
        <w:jc w:val="both"/>
        <w:rPr>
          <w:rFonts w:ascii="Arial" w:hAnsi="Arial" w:cs="Arial"/>
          <w:sz w:val="22"/>
        </w:rPr>
      </w:pPr>
    </w:p>
    <w:p w:rsidR="00DA09BD" w:rsidP="0086513B">
      <w:pPr>
        <w:spacing w:line="240" w:lineRule="exact"/>
        <w:jc w:val="both"/>
        <w:rPr>
          <w:rFonts w:ascii="Arial" w:hAnsi="Arial" w:cs="Arial"/>
          <w:sz w:val="22"/>
        </w:rPr>
      </w:pPr>
      <w:r>
        <w:rPr>
          <w:rFonts w:ascii="Arial" w:hAnsi="Arial" w:cs="Arial"/>
          <w:sz w:val="22"/>
        </w:rPr>
        <w:t>En contrepartie de la bonne exécution des engagements pris par l’Employeur aux termes du présent Accord, M</w:t>
      </w:r>
      <w:r w:rsidR="00995948">
        <w:rPr>
          <w:rFonts w:ascii="Arial" w:hAnsi="Arial" w:cs="Arial"/>
          <w:sz w:val="22"/>
        </w:rPr>
        <w:t xml:space="preserve">adame </w:t>
      </w:r>
      <w:r w:rsidR="0086513B">
        <w:rPr>
          <w:rFonts w:ascii="Arial" w:hAnsi="Arial" w:cs="Arial"/>
          <w:sz w:val="22"/>
        </w:rPr>
        <w:t xml:space="preserve">Sana Ben Radhia </w:t>
      </w:r>
      <w:r>
        <w:rPr>
          <w:rFonts w:ascii="Arial" w:hAnsi="Arial" w:cs="Arial"/>
          <w:sz w:val="22"/>
        </w:rPr>
        <w:t>se déclare rempli</w:t>
      </w:r>
      <w:r w:rsidR="00995948">
        <w:rPr>
          <w:rFonts w:ascii="Arial" w:hAnsi="Arial" w:cs="Arial"/>
          <w:sz w:val="22"/>
        </w:rPr>
        <w:t>e</w:t>
      </w:r>
      <w:r>
        <w:rPr>
          <w:rFonts w:ascii="Arial" w:hAnsi="Arial" w:cs="Arial"/>
          <w:sz w:val="22"/>
        </w:rPr>
        <w:t xml:space="preserve"> de tous ses droits tant au titre de l’exécution, de la résiliation  du contrat de travail le liant à l’Employeur, du solde de tout compte ainsi que du règlement définitif de tout différend l’opposant à l’Employeur.</w:t>
      </w: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r>
        <w:rPr>
          <w:rFonts w:ascii="Arial" w:hAnsi="Arial" w:cs="Arial"/>
          <w:sz w:val="22"/>
        </w:rPr>
        <w:t>En conséquence et en contrepartie des indemnités versées par l’Employeur à l’Employé, celui-ci déclare n’avoir plus aucune réclamation à formuler à l’encontre de l’Employeur, et les Parties renoncent de manière réciproque, définitive et irrévocable à tous droits et actions de quelque nature que ce soit relatifs tant à l’exécution qu’à la rupture du contrat de travail les liant.</w:t>
      </w: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p>
    <w:p w:rsidR="00DA09BD">
      <w:pPr>
        <w:spacing w:line="240" w:lineRule="exact"/>
        <w:jc w:val="both"/>
        <w:rPr>
          <w:rFonts w:ascii="Arial" w:hAnsi="Arial" w:cs="Arial"/>
          <w:b/>
          <w:sz w:val="22"/>
        </w:rPr>
      </w:pPr>
      <w:r>
        <w:rPr>
          <w:rFonts w:ascii="Arial" w:hAnsi="Arial" w:cs="Arial"/>
          <w:b/>
          <w:sz w:val="22"/>
          <w:u w:val="single"/>
        </w:rPr>
        <w:t>Article 6</w:t>
      </w:r>
      <w:r>
        <w:rPr>
          <w:rFonts w:ascii="Arial" w:hAnsi="Arial" w:cs="Arial"/>
          <w:b/>
          <w:sz w:val="22"/>
        </w:rPr>
        <w:tab/>
        <w:tab/>
        <w:t>Confidentialité</w:t>
      </w:r>
    </w:p>
    <w:p w:rsidR="00DA09BD">
      <w:pPr>
        <w:spacing w:line="240" w:lineRule="exact"/>
        <w:jc w:val="both"/>
        <w:rPr>
          <w:rFonts w:ascii="Arial" w:hAnsi="Arial" w:cs="Arial"/>
          <w:sz w:val="22"/>
        </w:rPr>
      </w:pPr>
    </w:p>
    <w:p w:rsidR="00DA09BD" w:rsidP="0086513B">
      <w:pPr>
        <w:spacing w:line="240" w:lineRule="exact"/>
        <w:jc w:val="both"/>
        <w:rPr>
          <w:rFonts w:ascii="Arial" w:hAnsi="Arial" w:cs="Arial"/>
          <w:sz w:val="22"/>
        </w:rPr>
      </w:pPr>
      <w:r w:rsidR="00995948">
        <w:rPr>
          <w:rFonts w:ascii="Arial" w:hAnsi="Arial" w:cs="Arial"/>
          <w:sz w:val="22"/>
        </w:rPr>
        <w:t xml:space="preserve">Madame </w:t>
      </w:r>
      <w:r w:rsidR="0086513B">
        <w:rPr>
          <w:rFonts w:ascii="Arial" w:hAnsi="Arial" w:cs="Arial"/>
          <w:sz w:val="22"/>
        </w:rPr>
        <w:t xml:space="preserve">Sana Ben Radhia </w:t>
      </w:r>
      <w:r>
        <w:rPr>
          <w:rFonts w:ascii="Arial" w:hAnsi="Arial" w:cs="Arial"/>
          <w:sz w:val="22"/>
        </w:rPr>
        <w:t>s’engage à conserver confidentielles toutes les informations concernant les activités de</w:t>
      </w:r>
      <w:r>
        <w:rPr>
          <w:rFonts w:ascii="Arial" w:hAnsi="Arial" w:cs="Arial"/>
          <w:b/>
          <w:sz w:val="22"/>
        </w:rPr>
        <w:t xml:space="preserve"> </w:t>
      </w:r>
      <w:r>
        <w:rPr>
          <w:rFonts w:ascii="Arial" w:hAnsi="Arial" w:cs="Arial"/>
          <w:bCs/>
          <w:sz w:val="22"/>
        </w:rPr>
        <w:t>l’Employeur</w:t>
      </w:r>
      <w:r w:rsidR="00995948">
        <w:rPr>
          <w:rFonts w:ascii="Arial" w:hAnsi="Arial" w:cs="Arial"/>
          <w:sz w:val="22"/>
        </w:rPr>
        <w:t xml:space="preserve"> qu’elle</w:t>
      </w:r>
      <w:r>
        <w:rPr>
          <w:rFonts w:ascii="Arial" w:hAnsi="Arial" w:cs="Arial"/>
          <w:sz w:val="22"/>
        </w:rPr>
        <w:t xml:space="preserve"> a pu recueillir à l’occasion de l’exercice de ses fonctions. Les Parties conviennent que cette obligation de confidentialité est également applicable au présent Accord de rupture amiable.</w:t>
      </w:r>
    </w:p>
    <w:p w:rsidR="00DA09BD">
      <w:pPr>
        <w:spacing w:line="240" w:lineRule="exact"/>
        <w:jc w:val="both"/>
        <w:rPr>
          <w:rFonts w:ascii="Arial" w:hAnsi="Arial" w:cs="Arial"/>
          <w:sz w:val="22"/>
        </w:rPr>
      </w:pPr>
    </w:p>
    <w:p w:rsidR="002011BF">
      <w:pPr>
        <w:spacing w:line="240" w:lineRule="exact"/>
        <w:jc w:val="both"/>
        <w:rPr>
          <w:rFonts w:ascii="Arial" w:hAnsi="Arial" w:cs="Arial"/>
          <w:b/>
          <w:sz w:val="22"/>
          <w:u w:val="single"/>
        </w:rPr>
      </w:pPr>
    </w:p>
    <w:p w:rsidR="00DA09BD">
      <w:pPr>
        <w:spacing w:line="240" w:lineRule="exact"/>
        <w:jc w:val="both"/>
        <w:rPr>
          <w:rFonts w:ascii="Arial" w:hAnsi="Arial" w:cs="Arial"/>
          <w:b/>
          <w:sz w:val="22"/>
        </w:rPr>
      </w:pPr>
      <w:r>
        <w:rPr>
          <w:rFonts w:ascii="Arial" w:hAnsi="Arial" w:cs="Arial"/>
          <w:b/>
          <w:sz w:val="22"/>
          <w:u w:val="single"/>
        </w:rPr>
        <w:t>Article 7</w:t>
      </w:r>
      <w:r>
        <w:rPr>
          <w:rFonts w:ascii="Arial" w:hAnsi="Arial" w:cs="Arial"/>
          <w:b/>
          <w:sz w:val="22"/>
        </w:rPr>
        <w:tab/>
        <w:tab/>
        <w:t>Caractère définitif de l’Accord</w:t>
      </w: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r>
        <w:rPr>
          <w:rFonts w:ascii="Arial" w:hAnsi="Arial" w:cs="Arial"/>
          <w:sz w:val="22"/>
        </w:rPr>
        <w:t>Le présent Accord, arrêté à la suite de négociations entre les Parties effectuées en toute liberté et connaissance de cause, marqué par des concessions réciproques, a la valeur d’un accord final constituant la loi des Parties au sens de l’article 242 du Code des Obligations et de Contrats et emporte en outre transaction ferme et définitive au sens des articles 1458 et suivants du Code des Obligations et de Contrats.</w:t>
      </w: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r>
        <w:rPr>
          <w:rFonts w:ascii="Arial" w:hAnsi="Arial" w:cs="Arial"/>
          <w:sz w:val="22"/>
        </w:rPr>
        <w:t xml:space="preserve">En conséquence, les Parties s’interdisent de saisir les tribunaux, pour toute cause directement ou indirectement liée tant à la relation de travail elle-même ayant existé entre elles, qu’à la résiliation de cette relation de travail. </w:t>
      </w: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p>
    <w:p w:rsidR="00DA09BD">
      <w:pPr>
        <w:spacing w:line="240" w:lineRule="exact"/>
        <w:jc w:val="both"/>
        <w:rPr>
          <w:rFonts w:ascii="Arial" w:hAnsi="Arial" w:cs="Arial"/>
          <w:b/>
          <w:sz w:val="22"/>
        </w:rPr>
      </w:pPr>
      <w:r>
        <w:rPr>
          <w:rFonts w:ascii="Arial" w:hAnsi="Arial" w:cs="Arial"/>
          <w:b/>
          <w:sz w:val="22"/>
          <w:u w:val="single"/>
        </w:rPr>
        <w:t>Article 8</w:t>
      </w:r>
      <w:r>
        <w:rPr>
          <w:rFonts w:ascii="Arial" w:hAnsi="Arial" w:cs="Arial"/>
          <w:b/>
          <w:sz w:val="22"/>
        </w:rPr>
        <w:tab/>
        <w:tab/>
        <w:t>Election de domicile</w:t>
      </w: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r>
        <w:rPr>
          <w:rFonts w:ascii="Arial" w:hAnsi="Arial" w:cs="Arial"/>
          <w:sz w:val="22"/>
        </w:rPr>
        <w:t>Pour l’exécution du présent Accord, les Parties font élection de domicile en leur adresse et siège social respectifs, sus-indiqués.</w:t>
      </w: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r>
        <w:rPr>
          <w:rFonts w:ascii="Arial" w:hAnsi="Arial" w:cs="Arial"/>
          <w:sz w:val="22"/>
        </w:rPr>
        <w:t>Fait à Tunis, le ……………………,</w:t>
      </w:r>
    </w:p>
    <w:p w:rsidR="00DA09BD">
      <w:pPr>
        <w:spacing w:line="240" w:lineRule="exact"/>
        <w:jc w:val="both"/>
        <w:rPr>
          <w:rFonts w:ascii="Arial" w:hAnsi="Arial" w:cs="Arial"/>
          <w:sz w:val="22"/>
        </w:rPr>
      </w:pPr>
      <w:r>
        <w:rPr>
          <w:rFonts w:ascii="Arial" w:hAnsi="Arial" w:cs="Arial"/>
          <w:sz w:val="22"/>
        </w:rPr>
        <w:t>En autant d’exemplaires originaux que de droit.</w:t>
      </w: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p>
    <w:p w:rsidR="00DA09BD">
      <w:pPr>
        <w:spacing w:line="240" w:lineRule="exact"/>
        <w:jc w:val="both"/>
        <w:rPr>
          <w:rFonts w:ascii="Arial" w:hAnsi="Arial" w:cs="Arial"/>
          <w:sz w:val="22"/>
        </w:rPr>
      </w:pPr>
      <w:r>
        <w:rPr>
          <w:rFonts w:ascii="Arial" w:hAnsi="Arial" w:cs="Arial"/>
          <w:noProof/>
          <w:sz w:val="20"/>
          <w:lang w:bidi="ar-SA"/>
        </w:rPr>
        <w:pict>
          <v:line id="_x0000_s1025" style="position:absolute;z-index:251658240" from="9pt,6pt" to="153pt,6pt"/>
        </w:pict>
      </w:r>
    </w:p>
    <w:p w:rsidR="00DA09BD">
      <w:pPr>
        <w:spacing w:line="240" w:lineRule="exact"/>
        <w:jc w:val="both"/>
        <w:rPr>
          <w:rFonts w:ascii="Arial" w:hAnsi="Arial" w:cs="Arial"/>
          <w:b/>
          <w:caps/>
          <w:sz w:val="22"/>
        </w:rPr>
      </w:pPr>
      <w:r>
        <w:rPr>
          <w:rFonts w:ascii="Arial" w:hAnsi="Arial" w:cs="Arial"/>
          <w:b/>
          <w:caps/>
          <w:sz w:val="22"/>
        </w:rPr>
        <w:t xml:space="preserve"> « L’Employeur »</w:t>
      </w:r>
    </w:p>
    <w:p w:rsidR="00DA09BD">
      <w:pPr>
        <w:spacing w:line="240" w:lineRule="exact"/>
        <w:jc w:val="both"/>
        <w:rPr>
          <w:rFonts w:ascii="Arial" w:hAnsi="Arial" w:cs="Arial"/>
          <w:b/>
          <w:caps/>
          <w:sz w:val="22"/>
        </w:rPr>
      </w:pPr>
    </w:p>
    <w:p w:rsidR="00DA09BD">
      <w:pPr>
        <w:spacing w:line="240" w:lineRule="exact"/>
        <w:jc w:val="both"/>
        <w:rPr>
          <w:rFonts w:ascii="Arial" w:hAnsi="Arial" w:cs="Arial"/>
          <w:b/>
          <w:caps/>
          <w:sz w:val="22"/>
        </w:rPr>
      </w:pPr>
    </w:p>
    <w:p w:rsidR="00DA09BD">
      <w:pPr>
        <w:spacing w:line="240" w:lineRule="exact"/>
        <w:jc w:val="both"/>
        <w:rPr>
          <w:rFonts w:ascii="Arial" w:hAnsi="Arial" w:cs="Arial"/>
          <w:b/>
          <w:caps/>
          <w:sz w:val="22"/>
        </w:rPr>
      </w:pPr>
    </w:p>
    <w:p w:rsidR="00DA09BD">
      <w:pPr>
        <w:spacing w:line="240" w:lineRule="exact"/>
        <w:jc w:val="both"/>
        <w:rPr>
          <w:rFonts w:ascii="Arial" w:hAnsi="Arial" w:cs="Arial"/>
          <w:b/>
          <w:caps/>
          <w:sz w:val="22"/>
        </w:rPr>
      </w:pPr>
    </w:p>
    <w:p w:rsidR="00DA09BD">
      <w:pPr>
        <w:spacing w:line="240" w:lineRule="exact"/>
        <w:jc w:val="both"/>
        <w:rPr>
          <w:rFonts w:ascii="Arial" w:hAnsi="Arial" w:cs="Arial"/>
          <w:b/>
          <w:caps/>
          <w:sz w:val="22"/>
        </w:rPr>
      </w:pPr>
    </w:p>
    <w:p w:rsidR="00DA09BD">
      <w:pPr>
        <w:spacing w:line="240" w:lineRule="exact"/>
        <w:jc w:val="both"/>
        <w:rPr>
          <w:rFonts w:ascii="Arial" w:hAnsi="Arial" w:cs="Arial"/>
          <w:b/>
          <w:caps/>
          <w:sz w:val="22"/>
        </w:rPr>
      </w:pPr>
      <w:r>
        <w:rPr>
          <w:rFonts w:ascii="Arial" w:hAnsi="Arial" w:cs="Arial"/>
          <w:b/>
          <w:caps/>
          <w:noProof/>
          <w:sz w:val="20"/>
          <w:lang w:bidi="ar-SA"/>
        </w:rPr>
        <w:pict>
          <v:line id="_x0000_s1026" style="position:absolute;z-index:251659264" from="0,3pt" to="2in,3pt"/>
        </w:pict>
      </w:r>
    </w:p>
    <w:p w:rsidR="00DA09BD">
      <w:pPr>
        <w:spacing w:line="240" w:lineRule="exact"/>
        <w:jc w:val="both"/>
        <w:rPr>
          <w:rFonts w:ascii="Arial" w:hAnsi="Arial" w:cs="Arial"/>
          <w:b/>
          <w:caps/>
          <w:sz w:val="22"/>
        </w:rPr>
      </w:pPr>
      <w:r>
        <w:rPr>
          <w:rFonts w:ascii="Arial" w:hAnsi="Arial" w:cs="Arial"/>
          <w:b/>
          <w:caps/>
          <w:sz w:val="22"/>
        </w:rPr>
        <w:t>« L’Employé »</w:t>
      </w:r>
    </w:p>
    <w:p w:rsidR="00DA09BD">
      <w:pPr>
        <w:rPr>
          <w:rFonts w:ascii="Arial" w:hAnsi="Arial" w:cs="Arial"/>
          <w:sz w:val="22"/>
        </w:rPr>
      </w:pPr>
    </w:p>
    <w:p w:rsidR="00DA09BD">
      <w:pPr>
        <w:rPr>
          <w:rFonts w:ascii="Arial" w:hAnsi="Arial" w:cs="Arial"/>
          <w:sz w:val="22"/>
        </w:rPr>
      </w:pPr>
    </w:p>
    <w:p w:rsidR="00DA09BD">
      <w:pPr>
        <w:rPr>
          <w:rFonts w:ascii="Arial" w:hAnsi="Arial" w:cs="Arial"/>
          <w:sz w:val="22"/>
        </w:rPr>
      </w:pPr>
    </w:p>
    <w:p w:rsidR="00DA09BD">
      <w:pPr>
        <w:rPr>
          <w:rFonts w:ascii="Arial" w:hAnsi="Arial" w:cs="Arial"/>
          <w:sz w:val="22"/>
        </w:rPr>
      </w:pPr>
    </w:p>
    <w:sectPr>
      <w:headerReference w:type="even" r:id="rId4"/>
      <w:headerReference w:type="default" r:id="rId5"/>
      <w:footerReference w:type="even" r:id="rId6"/>
      <w:footerReference w:type="default" r:id="rId7"/>
      <w:headerReference w:type="first" r:id="rId8"/>
      <w:footerReference w:type="first" r:id="rId9"/>
      <w:pgSz w:w="11906" w:h="16838" w:code="9"/>
      <w:pgMar w:top="1134" w:right="1701" w:bottom="1134" w:left="1701" w:header="851" w:footer="992" w:gutter="0"/>
      <w:cols w:space="425"/>
      <w:titlePg/>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9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DA09B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9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513B">
      <w:rPr>
        <w:rStyle w:val="PageNumber"/>
        <w:noProof/>
      </w:rPr>
      <w:t>3</w:t>
    </w:r>
    <w:r>
      <w:rPr>
        <w:rStyle w:val="PageNumber"/>
      </w:rPr>
      <w:fldChar w:fldCharType="end"/>
    </w:r>
  </w:p>
  <w:p w:rsidR="00DA09BD">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77D">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9BD">
    <w:pPr>
      <w:pStyle w:val="Header"/>
      <w:framePr w:wrap="around" w:vAnchor="text" w:hAnchor="margin" w:xAlign="right" w:y="1"/>
      <w:rPr>
        <w:rStyle w:val="PageNumber"/>
      </w:rPr>
    </w:pPr>
    <w:ins w:id="0" w:author="FA133" w:date="2018-01-04T17:47: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width:428.2pt;height:171.25pt;margin-top:0;margin-left:0;mso-position-horizontal:center;mso-position-horizontal-relative:margin;mso-position-vertical:center;mso-position-vertical-relative:margin;position:absolute;rotation:315;z-index:-251657216" o:allowincell="f" filled="t" fillcolor="silver" stroked="f">
            <v:fill opacity="0.5"/>
            <v:textpath style="font-family:'Times New Roman';font-size:1pt;v-same-letter-heights:f;v-text-reverse:f" string="DRAFT"/>
            <w10:wrap anchorx="margin" anchory="margin"/>
          </v:shape>
        </w:pict>
      </w:r>
    </w:ins>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DA09BD">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9BD">
    <w:pPr>
      <w:pStyle w:val="Header"/>
      <w:framePr w:wrap="around" w:vAnchor="text" w:hAnchor="margin" w:xAlign="right" w:y="1"/>
      <w:rPr>
        <w:rStyle w:val="PageNumber"/>
      </w:rPr>
    </w:pPr>
    <w:ins w:id="1" w:author="FA133" w:date="2018-01-04T17:47: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0" type="#_x0000_t136" style="width:428.2pt;height:171.25pt;margin-top:0;margin-left:0;mso-position-horizontal:center;mso-position-horizontal-relative:margin;mso-position-vertical:center;mso-position-vertical-relative:margin;position:absolute;rotation:315;z-index:-251656192" o:allowincell="f" filled="t" fillcolor="silver" stroked="f">
            <v:fill opacity="0.5"/>
            <v:textpath style="font-family:'Times New Roman';font-size:1pt;v-same-letter-heights:f;v-text-reverse:f" string="DRAFT"/>
            <w10:wrap anchorx="margin" anchory="margin"/>
          </v:shape>
        </w:pict>
      </w:r>
    </w:ins>
    <w:r>
      <w:rPr>
        <w:rStyle w:val="PageNumber"/>
      </w:rPr>
      <w:fldChar w:fldCharType="begin"/>
    </w:r>
    <w:r>
      <w:rPr>
        <w:rStyle w:val="PageNumber"/>
      </w:rPr>
      <w:instrText xml:space="preserve">PAGE  </w:instrText>
    </w:r>
    <w:r>
      <w:rPr>
        <w:rStyle w:val="PageNumber"/>
      </w:rPr>
      <w:fldChar w:fldCharType="separate"/>
    </w:r>
    <w:r w:rsidR="0086513B">
      <w:rPr>
        <w:rStyle w:val="PageNumber"/>
        <w:noProof/>
      </w:rPr>
      <w:t>3</w:t>
    </w:r>
    <w:r>
      <w:rPr>
        <w:rStyle w:val="PageNumber"/>
      </w:rPr>
      <w:fldChar w:fldCharType="end"/>
    </w:r>
  </w:p>
  <w:p w:rsidR="00DA09BD">
    <w:pPr>
      <w:pStyle w:val="Heade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77D">
    <w:pPr>
      <w:pStyle w:val="Header"/>
    </w:pPr>
    <w:ins w:id="2" w:author="FA133" w:date="2018-01-04T17:47: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1" type="#_x0000_t136" style="width:428.2pt;height:171.25pt;margin-top:0;margin-left:0;mso-position-horizontal:center;mso-position-horizontal-relative:margin;mso-position-vertical:center;mso-position-vertical-relative:margin;position:absolute;rotation:315;z-index:-251658240" o:allowincell="f" filled="t" fillcolor="silver" stroked="f">
            <v:fill opacity="0.5"/>
            <v:textpath style="font-family:'Times New Roman';font-size:1pt;v-same-letter-heights:f;v-text-reverse:f" string="DRAFT"/>
            <w10:wrap anchorx="margin" anchory="margin"/>
          </v:shape>
        </w:pict>
      </w:r>
    </w:ins>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058C2"/>
    <w:multiLevelType w:val="hybridMultilevel"/>
    <w:tmpl w:val="A0F4306A"/>
    <w:lvl w:ilvl="0">
      <w:start w:val="101"/>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17D16CA6"/>
    <w:multiLevelType w:val="hybridMultilevel"/>
    <w:tmpl w:val="F89ABBDE"/>
    <w:lvl w:ilvl="0">
      <w:start w:val="101"/>
      <w:numFmt w:val="bullet"/>
      <w:lvlText w:val="-"/>
      <w:lvlJc w:val="left"/>
      <w:pPr>
        <w:tabs>
          <w:tab w:val="num" w:pos="360"/>
        </w:tabs>
        <w:ind w:left="360" w:hanging="360"/>
      </w:pPr>
      <w:rPr>
        <w:rFonts w:ascii="Times New Roman" w:eastAsia="Times New Roman" w:hAnsi="Times New Roman" w:cs="Times New Roman"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
    <w:nsid w:val="1E4C7C5D"/>
    <w:multiLevelType w:val="multilevel"/>
    <w:tmpl w:val="CCEE66C0"/>
    <w:lvl w:ilvl="0">
      <w:start w:val="1"/>
      <w:numFmt w:val="none"/>
      <w:lvlText w:val=""/>
      <w:legacy w:legacy="1" w:legacySpace="120" w:legacyIndent="420"/>
      <w:lvlJc w:val="left"/>
      <w:pPr>
        <w:ind w:left="420" w:hanging="420"/>
      </w:pPr>
      <w:rPr>
        <w:rFonts w:ascii="Wingdings" w:hAnsi="Wingdings" w:hint="default"/>
      </w:rPr>
    </w:lvl>
    <w:lvl w:ilvl="1">
      <w:start w:val="1"/>
      <w:numFmt w:val="none"/>
      <w:lvlText w:val=""/>
      <w:legacy w:legacy="1" w:legacySpace="120" w:legacyIndent="420"/>
      <w:lvlJc w:val="left"/>
      <w:pPr>
        <w:ind w:left="840" w:hanging="420"/>
      </w:pPr>
      <w:rPr>
        <w:rFonts w:ascii="Wingdings" w:hAnsi="Wingdings" w:hint="default"/>
      </w:rPr>
    </w:lvl>
    <w:lvl w:ilvl="2">
      <w:start w:val="1"/>
      <w:numFmt w:val="none"/>
      <w:lvlText w:val=""/>
      <w:legacy w:legacy="1" w:legacySpace="120" w:legacyIndent="420"/>
      <w:lvlJc w:val="left"/>
      <w:pPr>
        <w:ind w:left="1260" w:hanging="420"/>
      </w:pPr>
      <w:rPr>
        <w:rFonts w:ascii="Wingdings" w:hAnsi="Wingdings" w:hint="default"/>
      </w:rPr>
    </w:lvl>
    <w:lvl w:ilvl="3">
      <w:start w:val="1"/>
      <w:numFmt w:val="none"/>
      <w:lvlText w:val=""/>
      <w:legacy w:legacy="1" w:legacySpace="120" w:legacyIndent="420"/>
      <w:lvlJc w:val="left"/>
      <w:pPr>
        <w:ind w:left="1680" w:hanging="420"/>
      </w:pPr>
      <w:rPr>
        <w:rFonts w:ascii="Wingdings" w:hAnsi="Wingdings" w:hint="default"/>
      </w:rPr>
    </w:lvl>
    <w:lvl w:ilvl="4">
      <w:start w:val="1"/>
      <w:numFmt w:val="none"/>
      <w:lvlText w:val=""/>
      <w:legacy w:legacy="1" w:legacySpace="120" w:legacyIndent="420"/>
      <w:lvlJc w:val="left"/>
      <w:pPr>
        <w:ind w:left="2100" w:hanging="420"/>
      </w:pPr>
      <w:rPr>
        <w:rFonts w:ascii="Wingdings" w:hAnsi="Wingdings" w:hint="default"/>
      </w:rPr>
    </w:lvl>
    <w:lvl w:ilvl="5">
      <w:start w:val="1"/>
      <w:numFmt w:val="none"/>
      <w:lvlText w:val=""/>
      <w:legacy w:legacy="1" w:legacySpace="120" w:legacyIndent="420"/>
      <w:lvlJc w:val="left"/>
      <w:pPr>
        <w:ind w:left="2520" w:hanging="420"/>
      </w:pPr>
      <w:rPr>
        <w:rFonts w:ascii="Wingdings" w:hAnsi="Wingdings" w:hint="default"/>
      </w:rPr>
    </w:lvl>
    <w:lvl w:ilvl="6">
      <w:start w:val="1"/>
      <w:numFmt w:val="none"/>
      <w:lvlText w:val=""/>
      <w:legacy w:legacy="1" w:legacySpace="120" w:legacyIndent="420"/>
      <w:lvlJc w:val="left"/>
      <w:pPr>
        <w:ind w:left="2940" w:hanging="420"/>
      </w:pPr>
      <w:rPr>
        <w:rFonts w:ascii="Wingdings" w:hAnsi="Wingdings" w:hint="default"/>
      </w:rPr>
    </w:lvl>
    <w:lvl w:ilvl="7">
      <w:start w:val="1"/>
      <w:numFmt w:val="none"/>
      <w:lvlText w:val=""/>
      <w:legacy w:legacy="1" w:legacySpace="120" w:legacyIndent="420"/>
      <w:lvlJc w:val="left"/>
      <w:pPr>
        <w:ind w:left="3360" w:hanging="420"/>
      </w:pPr>
      <w:rPr>
        <w:rFonts w:ascii="Wingdings" w:hAnsi="Wingdings" w:hint="default"/>
      </w:rPr>
    </w:lvl>
    <w:lvl w:ilvl="8">
      <w:start w:val="1"/>
      <w:numFmt w:val="none"/>
      <w:lvlText w:val=""/>
      <w:legacy w:legacy="1" w:legacySpace="120" w:legacyIndent="420"/>
      <w:lvlJc w:val="left"/>
      <w:pPr>
        <w:ind w:left="3780" w:hanging="420"/>
      </w:pPr>
      <w:rPr>
        <w:rFonts w:ascii="Wingdings" w:hAnsi="Wingdings" w:hint="default"/>
      </w:rPr>
    </w:lvl>
  </w:abstractNum>
  <w:abstractNum w:abstractNumId="3">
    <w:nsid w:val="23AE0B73"/>
    <w:multiLevelType w:val="multilevel"/>
    <w:tmpl w:val="EBE8E652"/>
    <w:lvl w:ilvl="0">
      <w:start w:val="1"/>
      <w:numFmt w:val="decimal"/>
      <w:lvlText w:val="%1)"/>
      <w:lvlJc w:val="left"/>
      <w:pPr>
        <w:tabs>
          <w:tab w:val="num" w:pos="900"/>
        </w:tabs>
        <w:ind w:left="90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433518FD"/>
    <w:multiLevelType w:val="hybridMultilevel"/>
    <w:tmpl w:val="A42E000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5603005E"/>
    <w:multiLevelType w:val="hybridMultilevel"/>
    <w:tmpl w:val="71148D2E"/>
    <w:lvl w:ilvl="0">
      <w:start w:val="101"/>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61886F9E"/>
    <w:multiLevelType w:val="hybridMultilevel"/>
    <w:tmpl w:val="8F702730"/>
    <w:lvl w:ilvl="0">
      <w:start w:val="101"/>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6"/>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7"/>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3122A"/>
    <w:rsid w:val="000471A1"/>
    <w:rsid w:val="00197D59"/>
    <w:rsid w:val="002011BF"/>
    <w:rsid w:val="00297D04"/>
    <w:rsid w:val="00357401"/>
    <w:rsid w:val="0086513B"/>
    <w:rsid w:val="00933DD0"/>
    <w:rsid w:val="00995948"/>
    <w:rsid w:val="00A3122A"/>
    <w:rsid w:val="00A8477D"/>
    <w:rsid w:val="00D00F2F"/>
    <w:rsid w:val="00DA09BD"/>
    <w:rsid w:val="00DC5E54"/>
    <w:rsid w:val="00F30E5F"/>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bidi="ar-TN"/>
    </w:rPr>
  </w:style>
  <w:style w:type="paragraph" w:styleId="Heading1">
    <w:name w:val="heading 1"/>
    <w:basedOn w:val="Normal"/>
    <w:next w:val="Normal"/>
    <w:qFormat/>
    <w:pPr>
      <w:keepNext/>
      <w:widowControl w:val="0"/>
      <w:adjustRightInd w:val="0"/>
      <w:spacing w:line="240" w:lineRule="atLeast"/>
      <w:jc w:val="right"/>
      <w:textAlignment w:val="baseline"/>
      <w:outlineLvl w:val="0"/>
    </w:pPr>
    <w:rPr>
      <w:rFonts w:ascii="Arial" w:eastAsia="MS Mincho" w:hAnsi="Arial"/>
      <w:b/>
      <w:kern w:val="2"/>
      <w:sz w:val="21"/>
      <w:szCs w:val="20"/>
      <w:u w:val="single"/>
      <w:lang w:val="en-US" w:eastAsia="ja-JP" w:bidi="ar-SA"/>
    </w:rPr>
  </w:style>
  <w:style w:type="paragraph" w:styleId="Heading2">
    <w:name w:val="heading 2"/>
    <w:basedOn w:val="Normal"/>
    <w:next w:val="Normal"/>
    <w:qFormat/>
    <w:pPr>
      <w:keepNext/>
      <w:widowControl w:val="0"/>
      <w:adjustRightInd w:val="0"/>
      <w:spacing w:line="240" w:lineRule="atLeast"/>
      <w:jc w:val="center"/>
      <w:textAlignment w:val="baseline"/>
      <w:outlineLvl w:val="1"/>
    </w:pPr>
    <w:rPr>
      <w:rFonts w:ascii="Arial" w:eastAsia="MS Mincho" w:hAnsi="Arial"/>
      <w:b/>
      <w:kern w:val="2"/>
      <w:sz w:val="21"/>
      <w:szCs w:val="20"/>
      <w:u w:val="single"/>
      <w:lang w:val="en-US" w:eastAsia="ja-JP" w:bidi="ar-SA"/>
    </w:rPr>
  </w:style>
  <w:style w:type="paragraph" w:styleId="Heading3">
    <w:name w:val="heading 3"/>
    <w:basedOn w:val="Normal"/>
    <w:next w:val="Normal"/>
    <w:qFormat/>
    <w:pPr>
      <w:keepNext/>
      <w:widowControl w:val="0"/>
      <w:adjustRightInd w:val="0"/>
      <w:spacing w:line="240" w:lineRule="atLeast"/>
      <w:jc w:val="both"/>
      <w:textAlignment w:val="baseline"/>
      <w:outlineLvl w:val="2"/>
    </w:pPr>
    <w:rPr>
      <w:rFonts w:ascii="Arial" w:eastAsia="MS Mincho" w:hAnsi="Arial"/>
      <w:b/>
      <w:kern w:val="2"/>
      <w:sz w:val="21"/>
      <w:szCs w:val="20"/>
      <w:lang w:val="en-US" w:eastAsia="ja-JP" w:bidi="ar-SA"/>
    </w:rPr>
  </w:style>
  <w:style w:type="paragraph" w:styleId="Heading4">
    <w:name w:val="heading 4"/>
    <w:basedOn w:val="Normal"/>
    <w:next w:val="Normal"/>
    <w:qFormat/>
    <w:pPr>
      <w:keepNext/>
      <w:widowControl w:val="0"/>
      <w:adjustRightInd w:val="0"/>
      <w:spacing w:line="240" w:lineRule="atLeast"/>
      <w:ind w:left="840"/>
      <w:jc w:val="both"/>
      <w:textAlignment w:val="baseline"/>
      <w:outlineLvl w:val="3"/>
    </w:pPr>
    <w:rPr>
      <w:rFonts w:ascii="Arial" w:eastAsia="MS Mincho" w:hAnsi="Arial"/>
      <w:b/>
      <w:kern w:val="2"/>
      <w:sz w:val="21"/>
      <w:szCs w:val="20"/>
      <w:lang w:val="en-US" w:eastAsia="ja-JP" w:bidi="ar-SA"/>
    </w:rPr>
  </w:style>
  <w:style w:type="paragraph" w:styleId="Heading6">
    <w:name w:val="heading 6"/>
    <w:basedOn w:val="Normal"/>
    <w:next w:val="Normal"/>
    <w:qFormat/>
    <w:pPr>
      <w:keepNext/>
      <w:spacing w:line="240" w:lineRule="atLeast"/>
      <w:jc w:val="center"/>
      <w:outlineLvl w:val="5"/>
    </w:pPr>
    <w:rPr>
      <w:rFonts w:ascii="Verdana" w:hAnsi="Verdana"/>
      <w:b/>
      <w:sz w:val="22"/>
      <w:szCs w:val="20"/>
      <w:u w:val="single"/>
      <w:lang w:eastAsia="en-US" w:bidi="ar-SA"/>
    </w:rPr>
  </w:style>
  <w:style w:type="paragraph" w:styleId="Heading7">
    <w:name w:val="heading 7"/>
    <w:basedOn w:val="Normal"/>
    <w:next w:val="Normal"/>
    <w:qFormat/>
    <w:pPr>
      <w:keepNext/>
      <w:spacing w:line="240" w:lineRule="atLeast"/>
      <w:jc w:val="right"/>
      <w:outlineLvl w:val="6"/>
    </w:pPr>
    <w:rPr>
      <w:rFonts w:ascii="Verdana" w:hAnsi="Verdana"/>
      <w:b/>
      <w:sz w:val="22"/>
      <w:szCs w:val="20"/>
      <w:u w:val="single"/>
      <w:lang w:eastAsia="en-US" w:bidi="ar-S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rPr>
      <w:szCs w:val="20"/>
      <w:lang w:eastAsia="en-US" w:bidi="ar-SA"/>
    </w:rPr>
  </w:style>
  <w:style w:type="character" w:styleId="PageNumber">
    <w:name w:val="page number"/>
    <w:basedOn w:val="DefaultParagraphFont"/>
    <w:semiHidden/>
  </w:style>
  <w:style w:type="paragraph" w:styleId="BodyText">
    <w:name w:val="Body Text"/>
    <w:basedOn w:val="Normal"/>
    <w:semiHidden/>
    <w:pPr>
      <w:spacing w:line="240" w:lineRule="atLeast"/>
      <w:jc w:val="both"/>
    </w:pPr>
    <w:rPr>
      <w:rFonts w:ascii="Verdana" w:hAnsi="Verdana"/>
      <w:sz w:val="22"/>
      <w:szCs w:val="20"/>
      <w:lang w:eastAsia="en-US" w:bidi="ar-SA"/>
    </w:rPr>
  </w:style>
  <w:style w:type="paragraph" w:styleId="BodyText2">
    <w:name w:val="Body Text 2"/>
    <w:basedOn w:val="Normal"/>
    <w:semiHidden/>
    <w:pPr>
      <w:spacing w:line="240" w:lineRule="atLeast"/>
      <w:jc w:val="both"/>
    </w:pPr>
    <w:rPr>
      <w:rFonts w:ascii="Verdana" w:hAnsi="Verdana"/>
      <w:b/>
      <w:sz w:val="20"/>
      <w:szCs w:val="20"/>
      <w:lang w:eastAsia="en-US" w:bidi="ar-SA"/>
    </w:rPr>
  </w:style>
  <w:style w:type="paragraph" w:styleId="BodyText3">
    <w:name w:val="Body Text 3"/>
    <w:basedOn w:val="Normal"/>
    <w:semiHidden/>
    <w:pPr>
      <w:spacing w:line="220" w:lineRule="exact"/>
      <w:jc w:val="both"/>
    </w:pPr>
    <w:rPr>
      <w:rFonts w:ascii="Verdana" w:hAnsi="Verdana"/>
    </w:rPr>
  </w:style>
  <w:style w:type="paragraph" w:styleId="Footer">
    <w:name w:val="footer"/>
    <w:basedOn w:val="Normal"/>
    <w:semiHidden/>
    <w:pPr>
      <w:tabs>
        <w:tab w:val="center" w:pos="4536"/>
        <w:tab w:val="right" w:pos="9072"/>
      </w:tabs>
    </w:pPr>
  </w:style>
  <w:style w:type="paragraph" w:styleId="BalloonText">
    <w:name w:val="Balloon Text"/>
    <w:basedOn w:val="Normal"/>
    <w:link w:val="TextedebullesCar"/>
    <w:uiPriority w:val="99"/>
    <w:semiHidden/>
    <w:unhideWhenUsed/>
    <w:rsid w:val="00995948"/>
    <w:rPr>
      <w:rFonts w:ascii="Tahoma" w:hAnsi="Tahoma" w:cs="Tahoma"/>
      <w:sz w:val="16"/>
      <w:szCs w:val="16"/>
    </w:rPr>
  </w:style>
  <w:style w:type="character" w:customStyle="1" w:styleId="TextedebullesCar">
    <w:name w:val="Texte de bulles Car"/>
    <w:basedOn w:val="DefaultParagraphFont"/>
    <w:link w:val="BalloonText"/>
    <w:uiPriority w:val="99"/>
    <w:semiHidden/>
    <w:rsid w:val="00995948"/>
    <w:rPr>
      <w:rFonts w:ascii="Tahoma" w:hAnsi="Tahoma" w:cs="Tahoma"/>
      <w:sz w:val="16"/>
      <w:szCs w:val="16"/>
      <w:lang w:bidi="ar-TN"/>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docProps/app.xml><?xml version="1.0" encoding="utf-8"?>
<Properties xmlns="http://schemas.openxmlformats.org/officeDocument/2006/extended-properties" xmlns:vt="http://schemas.openxmlformats.org/officeDocument/2006/docPropsVTypes">
  <TotalTime>8</TotalTime>
  <Pages>3</Pages>
  <Words>815</Words>
  <Characters>4487</Characters>
  <DocSecurity>0</DocSecurity>
  <Lines>37</Lines>
  <Paragraphs>10</Paragraphs>
  <ScaleCrop>false</ScaleCrop>
  <HeadingPairs>
    <vt:vector size="2" baseType="variant">
      <vt:variant>
        <vt:lpstr>Titre</vt:lpstr>
      </vt:variant>
      <vt:variant>
        <vt:i4>1</vt:i4>
      </vt:variant>
    </vt:vector>
  </HeadingPairs>
  <TitlesOfParts>
    <vt:vector size="1" baseType="lpstr">
      <vt:lpstr>Accord Amiable  de résiliation  de contrat de travail</vt:lpstr>
    </vt:vector>
  </TitlesOfParts>
  <Company>Ferchiou &amp; Associés</Company>
  <LinksUpToDate>false</LinksUpToDate>
  <CharactersWithSpaces>5292</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Accord Amiable  de résiliation  de contrat de travail</dc:title>
  <cp:revision>4</cp:revision>
  <dcterms:created xsi:type="dcterms:W3CDTF">2018-01-04T16:45:00Z</dcterms:created>
  <dcterms:modified xsi:type="dcterms:W3CDTF">2018-01-04T16:53:00Z</dcterms:modified>
</cp:coreProperties>
</file>